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53" w:rsidRDefault="00A12653" w:rsidP="00A12653">
      <w:r w:rsidRPr="00AD7132">
        <w:rPr>
          <w:color w:val="FF0000"/>
          <w:rPrChange w:id="0" w:author="Сергей Трофимов" w:date="2023-11-17T11:28:00Z">
            <w:rPr/>
          </w:rPrChange>
        </w:rPr>
        <w:t xml:space="preserve">Более двух десятилетий </w:t>
      </w:r>
      <w:proofErr w:type="spellStart"/>
      <w:r w:rsidRPr="00AD7132">
        <w:rPr>
          <w:color w:val="FF0000"/>
          <w:rPrChange w:id="1" w:author="Сергей Трофимов" w:date="2023-11-17T11:28:00Z">
            <w:rPr/>
          </w:rPrChange>
        </w:rPr>
        <w:t>Counter-Strike</w:t>
      </w:r>
      <w:proofErr w:type="spellEnd"/>
      <w:r w:rsidRPr="00AD7132">
        <w:rPr>
          <w:color w:val="FF0000"/>
          <w:rPrChange w:id="2" w:author="Сергей Трофимов" w:date="2023-11-17T11:28:00Z">
            <w:rPr/>
          </w:rPrChange>
        </w:rPr>
        <w:t xml:space="preserve"> служит примером первоклассной </w:t>
      </w:r>
      <w:r>
        <w:t>соревновательной игры, путь развития которой определяют миллионы игроков со всего м</w:t>
      </w:r>
      <w:bookmarkStart w:id="3" w:name="_GoBack"/>
      <w:bookmarkEnd w:id="3"/>
      <w:r>
        <w:t xml:space="preserve">ира. Теперь пришло время нового этапа — </w:t>
      </w:r>
      <w:proofErr w:type="spellStart"/>
      <w:r>
        <w:t>Counter-Strike</w:t>
      </w:r>
      <w:proofErr w:type="spellEnd"/>
      <w:r>
        <w:t xml:space="preserve"> 2.</w:t>
      </w:r>
    </w:p>
    <w:p w:rsidR="00A12653" w:rsidRDefault="00A12653" w:rsidP="00A12653">
      <w:r w:rsidRPr="00A12653">
        <w:drawing>
          <wp:inline distT="0" distB="0" distL="0" distR="0" wp14:anchorId="0D4C5B64" wp14:editId="0D242CCE">
            <wp:extent cx="3098959" cy="14478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32" w:rsidRDefault="00A12653" w:rsidP="00A12653">
      <w:pPr>
        <w:rPr>
          <w:ins w:id="4" w:author="Сергей Трофимов" w:date="2023-11-17T11:06:00Z"/>
        </w:rPr>
      </w:pPr>
      <w:proofErr w:type="spellStart"/>
      <w:r>
        <w:t>Counter-Strike</w:t>
      </w:r>
      <w:proofErr w:type="spellEnd"/>
      <w:r>
        <w:t xml:space="preserve"> 2 — это бесплатное улучшение для </w:t>
      </w:r>
      <w:proofErr w:type="gramStart"/>
      <w:r>
        <w:t>CS:GO</w:t>
      </w:r>
      <w:proofErr w:type="gramEnd"/>
      <w:r>
        <w:t xml:space="preserve">, которое знаменует собой крупнейший технологический скачок в истории серии. Оно разработано на движке </w:t>
      </w:r>
      <w:proofErr w:type="spellStart"/>
      <w:r>
        <w:t>Source</w:t>
      </w:r>
      <w:proofErr w:type="spellEnd"/>
      <w:r>
        <w:t xml:space="preserve"> </w:t>
      </w:r>
      <w:r w:rsidRPr="00414328">
        <w:rPr>
          <w:color w:val="FF0000"/>
        </w:rPr>
        <w:t xml:space="preserve">2 и модернизирует игру благодаря реалистичному и </w:t>
      </w:r>
      <w:r>
        <w:t xml:space="preserve">физически корректному рендерингу, организации сети по последнему слову технологий и улучшенным инструментам </w:t>
      </w:r>
      <w:proofErr w:type="gramStart"/>
      <w:r>
        <w:t>для мастерской сообщества</w:t>
      </w:r>
      <w:proofErr w:type="gramEnd"/>
      <w:r>
        <w:t>.</w:t>
      </w:r>
    </w:p>
    <w:p w:rsidR="00A12653" w:rsidRDefault="00A12653" w:rsidP="00A12653"/>
    <w:sectPr w:rsidR="00A1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7129"/>
    <w:multiLevelType w:val="hybridMultilevel"/>
    <w:tmpl w:val="345AA8C2"/>
    <w:lvl w:ilvl="0" w:tplc="16A0749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283"/>
    <w:multiLevelType w:val="multilevel"/>
    <w:tmpl w:val="017C683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Трофимов">
    <w15:presenceInfo w15:providerId="None" w15:userId="Сергей Трофим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20"/>
    <w:rsid w:val="00131A7D"/>
    <w:rsid w:val="00414328"/>
    <w:rsid w:val="00A12653"/>
    <w:rsid w:val="00AD7132"/>
    <w:rsid w:val="00B514BA"/>
    <w:rsid w:val="00ED0F20"/>
    <w:rsid w:val="00F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84AD"/>
  <w15:chartTrackingRefBased/>
  <w15:docId w15:val="{3890FCE9-A835-4A91-B145-75B9B905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3EC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FB3EC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B3ECC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link w:val="12"/>
    <w:qFormat/>
    <w:rsid w:val="00131A7D"/>
    <w:pPr>
      <w:numPr>
        <w:numId w:val="4"/>
      </w:numPr>
    </w:pPr>
    <w:rPr>
      <w:rFonts w:cs="Times New Roman"/>
      <w:szCs w:val="28"/>
    </w:rPr>
  </w:style>
  <w:style w:type="character" w:customStyle="1" w:styleId="12">
    <w:name w:val="Стиль1 Знак"/>
    <w:basedOn w:val="a1"/>
    <w:link w:val="1"/>
    <w:rsid w:val="00131A7D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131A7D"/>
    <w:pPr>
      <w:ind w:left="720"/>
      <w:contextualSpacing/>
    </w:pPr>
  </w:style>
  <w:style w:type="paragraph" w:customStyle="1" w:styleId="a">
    <w:name w:val="подпись для рисунков"/>
    <w:basedOn w:val="1"/>
    <w:link w:val="a5"/>
    <w:qFormat/>
    <w:rsid w:val="00131A7D"/>
    <w:pPr>
      <w:numPr>
        <w:numId w:val="5"/>
      </w:numPr>
    </w:pPr>
    <w:rPr>
      <w:sz w:val="24"/>
    </w:rPr>
  </w:style>
  <w:style w:type="character" w:customStyle="1" w:styleId="a5">
    <w:name w:val="подпись для рисунков Знак"/>
    <w:basedOn w:val="12"/>
    <w:link w:val="a"/>
    <w:rsid w:val="00131A7D"/>
    <w:rPr>
      <w:rFonts w:ascii="Times New Roman" w:hAnsi="Times New Roman" w:cs="Times New Roman"/>
      <w:sz w:val="24"/>
      <w:szCs w:val="28"/>
    </w:rPr>
  </w:style>
  <w:style w:type="paragraph" w:customStyle="1" w:styleId="a6">
    <w:name w:val="мой стиль"/>
    <w:basedOn w:val="1"/>
    <w:link w:val="a7"/>
    <w:qFormat/>
    <w:rsid w:val="00131A7D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20"/>
      </w:tabs>
      <w:ind w:left="714" w:hanging="357"/>
    </w:pPr>
    <w:rPr>
      <w:color w:val="BF8F00" w:themeColor="accent4" w:themeShade="BF"/>
      <w:sz w:val="24"/>
    </w:rPr>
  </w:style>
  <w:style w:type="character" w:customStyle="1" w:styleId="a7">
    <w:name w:val="мой стиль Знак"/>
    <w:basedOn w:val="12"/>
    <w:link w:val="a6"/>
    <w:rsid w:val="00131A7D"/>
    <w:rPr>
      <w:rFonts w:ascii="Times New Roman" w:hAnsi="Times New Roman" w:cs="Times New Roman"/>
      <w:color w:val="BF8F00" w:themeColor="accent4" w:themeShade="BF"/>
      <w:sz w:val="24"/>
      <w:szCs w:val="28"/>
    </w:rPr>
  </w:style>
  <w:style w:type="paragraph" w:styleId="a8">
    <w:name w:val="caption"/>
    <w:basedOn w:val="a0"/>
    <w:next w:val="a0"/>
    <w:uiPriority w:val="35"/>
    <w:unhideWhenUsed/>
    <w:qFormat/>
    <w:rsid w:val="00FB3ECC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character" w:customStyle="1" w:styleId="20">
    <w:name w:val="Заголовок 2 Знак"/>
    <w:basedOn w:val="a1"/>
    <w:link w:val="2"/>
    <w:uiPriority w:val="9"/>
    <w:rsid w:val="00FB3EC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1">
    <w:name w:val="Заголовок 1 Знак"/>
    <w:basedOn w:val="a1"/>
    <w:link w:val="10"/>
    <w:uiPriority w:val="9"/>
    <w:rsid w:val="00FB3EC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Balloon Text"/>
    <w:basedOn w:val="a0"/>
    <w:link w:val="aa"/>
    <w:uiPriority w:val="99"/>
    <w:semiHidden/>
    <w:unhideWhenUsed/>
    <w:rsid w:val="00414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414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Трофимов</dc:creator>
  <cp:keywords/>
  <dc:description/>
  <cp:lastModifiedBy>Сергей Трофимов</cp:lastModifiedBy>
  <cp:revision>4</cp:revision>
  <dcterms:created xsi:type="dcterms:W3CDTF">2023-11-17T08:02:00Z</dcterms:created>
  <dcterms:modified xsi:type="dcterms:W3CDTF">2023-11-17T08:34:00Z</dcterms:modified>
</cp:coreProperties>
</file>